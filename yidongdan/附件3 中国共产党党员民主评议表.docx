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540" w:lineRule="exact"/>
        <w:ind w:right="-315" w:rightChars="-1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附件3</w:t>
      </w:r>
    </w:p>
    <w:p>
      <w:pPr>
        <w:spacing w:line="400" w:lineRule="exact"/>
        <w:ind w:right="-315" w:rightChars="-150"/>
        <w:jc w:val="center"/>
        <w:rPr>
          <w:rFonts w:ascii="方正小标宋简体" w:eastAsia="方正小标宋简体"/>
          <w:sz w:val="40"/>
          <w:szCs w:val="40"/>
        </w:rPr>
      </w:pPr>
    </w:p>
    <w:p>
      <w:pPr>
        <w:spacing w:line="540" w:lineRule="exact"/>
        <w:ind w:right="-315" w:rightChars="-150"/>
        <w:jc w:val="center"/>
        <w:rPr>
          <w:rFonts w:ascii="方正小标宋简体" w:eastAsia="方正小标宋简体"/>
          <w:sz w:val="40"/>
          <w:szCs w:val="40"/>
        </w:rPr>
      </w:pPr>
      <w:r>
        <w:rPr>
          <w:rFonts w:ascii="方正小标宋简体" w:eastAsia="方正小标宋简体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8890</wp:posOffset>
                </wp:positionV>
                <wp:extent cx="848995" cy="323215"/>
                <wp:effectExtent l="0" t="0" r="0" b="6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pt;margin-top:0.7pt;height:25.45pt;width:66.85pt;z-index:251659264;mso-width-relative:page;mso-height-relative:page;" filled="f" stroked="f" coordsize="21600,21600" o:gfxdata="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5jkn9QAAAAHAQAADwAAAAAAAAABACAAAAAiAAAAZHJzL2Rvd25yZXYueG1sUEsB&#10;AhQAFAAAAAgAh07iQEzl+1j5AQAAxgMAAA4AAAAAAAAAAQAgAAAAI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仿宋_GB2312" w:eastAsia="仿宋_GB231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简体" w:eastAsia="方正小标宋简体"/>
          <w:sz w:val="40"/>
          <w:szCs w:val="40"/>
        </w:rPr>
        <w:t>中国共产党党员民主评议表</w:t>
      </w:r>
    </w:p>
    <w:p>
      <w:pPr>
        <w:spacing w:line="540" w:lineRule="exact"/>
        <w:ind w:right="-315" w:rightChars="-150"/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（ </w:t>
      </w:r>
      <w:del w:id="1" w:author="Administrator" w:date="2015-12-29T22:02:27Z">
        <w:r>
          <w:rPr>
            <w:rFonts w:hint="eastAsia" w:eastAsia="仿宋_GB2312"/>
            <w:sz w:val="28"/>
            <w:lang w:val="en-US"/>
          </w:rPr>
          <w:delText xml:space="preserve">   </w:delText>
        </w:r>
      </w:del>
      <w:ins w:id="2" w:author="Administrator" w:date="2015-12-29T22:02:22Z">
        <w:r>
          <w:rPr>
            <w:rFonts w:hint="eastAsia" w:eastAsia="仿宋_GB2312"/>
            <w:sz w:val="28"/>
            <w:lang w:val="en-US" w:eastAsia="zh-CN"/>
          </w:rPr>
          <w:t>201</w:t>
        </w:r>
      </w:ins>
      <w:ins w:id="3" w:author="Administrator" w:date="2015-12-29T22:02:23Z">
        <w:r>
          <w:rPr>
            <w:rFonts w:hint="eastAsia" w:eastAsia="仿宋_GB2312"/>
            <w:sz w:val="28"/>
            <w:lang w:val="en-US" w:eastAsia="zh-CN"/>
          </w:rPr>
          <w:t>5</w:t>
        </w:r>
      </w:ins>
      <w:r>
        <w:rPr>
          <w:rFonts w:hint="eastAsia" w:eastAsia="仿宋_GB2312"/>
          <w:sz w:val="28"/>
        </w:rPr>
        <w:t xml:space="preserve"> 年度）</w:t>
      </w:r>
    </w:p>
    <w:p>
      <w:pPr>
        <w:spacing w:line="540" w:lineRule="exact"/>
        <w:ind w:right="-315" w:rightChars="-150"/>
        <w:jc w:val="center"/>
        <w:rPr>
          <w:rFonts w:eastAsia="仿宋_GB2312"/>
          <w:sz w:val="28"/>
        </w:rPr>
      </w:pPr>
    </w:p>
    <w:p>
      <w:pPr>
        <w:spacing w:line="540" w:lineRule="exact"/>
        <w:ind w:right="-315" w:rightChars="-150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单位</w:t>
      </w:r>
      <w:r>
        <w:rPr>
          <w:rFonts w:hint="eastAsia" w:eastAsia="仿宋_GB2312"/>
          <w:sz w:val="28"/>
          <w:u w:val="single"/>
        </w:rPr>
        <w:t xml:space="preserve">  </w:t>
      </w:r>
      <w:ins w:id="4" w:author="Administrator" w:date="2015-12-29T22:04:13Z">
        <w:r>
          <w:rPr>
            <w:rFonts w:hint="eastAsia" w:eastAsia="仿宋_GB2312"/>
            <w:sz w:val="28"/>
            <w:u w:val="single"/>
            <w:lang w:eastAsia="zh-CN"/>
          </w:rPr>
          <w:t>华能</w:t>
        </w:r>
      </w:ins>
      <w:ins w:id="5" w:author="Administrator" w:date="2015-12-29T22:04:15Z">
        <w:r>
          <w:rPr>
            <w:rFonts w:hint="eastAsia" w:eastAsia="仿宋_GB2312"/>
            <w:sz w:val="28"/>
            <w:u w:val="single"/>
            <w:lang w:eastAsia="zh-CN"/>
          </w:rPr>
          <w:t>罗源</w:t>
        </w:r>
      </w:ins>
      <w:ins w:id="6" w:author="Administrator" w:date="2015-12-29T22:04:19Z">
        <w:r>
          <w:rPr>
            <w:rFonts w:hint="eastAsia" w:eastAsia="仿宋_GB2312"/>
            <w:sz w:val="28"/>
            <w:u w:val="single"/>
            <w:lang w:eastAsia="zh-CN"/>
          </w:rPr>
          <w:t>发电</w:t>
        </w:r>
      </w:ins>
      <w:ins w:id="7" w:author="Administrator" w:date="2015-12-29T22:04:23Z">
        <w:r>
          <w:rPr>
            <w:rFonts w:hint="eastAsia" w:eastAsia="仿宋_GB2312"/>
            <w:sz w:val="28"/>
            <w:u w:val="single"/>
            <w:lang w:eastAsia="zh-CN"/>
          </w:rPr>
          <w:t>有限</w:t>
        </w:r>
      </w:ins>
      <w:ins w:id="8" w:author="Administrator" w:date="2015-12-29T22:04:25Z">
        <w:r>
          <w:rPr>
            <w:rFonts w:hint="eastAsia" w:eastAsia="仿宋_GB2312"/>
            <w:sz w:val="28"/>
            <w:u w:val="single"/>
            <w:lang w:eastAsia="zh-CN"/>
          </w:rPr>
          <w:t>责任公司</w:t>
        </w:r>
      </w:ins>
      <w:del w:id="9" w:author="Administrator" w:date="2015-12-29T22:04:11Z">
        <w:r>
          <w:rPr>
            <w:rFonts w:hint="eastAsia" w:eastAsia="仿宋_GB2312"/>
            <w:sz w:val="28"/>
            <w:u w:val="single"/>
          </w:rPr>
          <w:delText xml:space="preserve">            </w:delText>
        </w:r>
      </w:del>
      <w:del w:id="10" w:author="Administrator" w:date="2015-12-29T22:04:10Z">
        <w:r>
          <w:rPr>
            <w:rFonts w:hint="eastAsia" w:eastAsia="仿宋_GB2312"/>
            <w:sz w:val="28"/>
            <w:u w:val="single"/>
          </w:rPr>
          <w:delText xml:space="preserve"> </w:delText>
        </w:r>
      </w:del>
      <w:del w:id="11" w:author="Administrator" w:date="2015-12-29T22:05:03Z">
        <w:r>
          <w:rPr>
            <w:rFonts w:hint="eastAsia" w:eastAsia="仿宋_GB2312"/>
            <w:sz w:val="28"/>
            <w:u w:val="single"/>
          </w:rPr>
          <w:delText xml:space="preserve"> </w:delText>
        </w:r>
      </w:del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</w:rPr>
        <w:t xml:space="preserve">  </w:t>
      </w:r>
      <w:del w:id="12" w:author="Administrator" w:date="2015-12-29T22:04:31Z">
        <w:r>
          <w:rPr>
            <w:rFonts w:hint="eastAsia" w:eastAsia="仿宋_GB2312"/>
            <w:sz w:val="28"/>
          </w:rPr>
          <w:delText xml:space="preserve"> </w:delText>
        </w:r>
      </w:del>
      <w:del w:id="13" w:author="Administrator" w:date="2015-12-29T22:04:30Z">
        <w:r>
          <w:rPr>
            <w:rFonts w:hint="eastAsia" w:eastAsia="仿宋_GB2312"/>
            <w:sz w:val="28"/>
          </w:rPr>
          <w:delText xml:space="preserve">   </w:delText>
        </w:r>
      </w:del>
      <w:del w:id="14" w:author="Administrator" w:date="2015-12-29T22:04:29Z">
        <w:r>
          <w:rPr>
            <w:rFonts w:hint="eastAsia" w:eastAsia="仿宋_GB2312"/>
            <w:sz w:val="28"/>
          </w:rPr>
          <w:delText xml:space="preserve">  </w:delText>
        </w:r>
      </w:del>
      <w:r>
        <w:rPr>
          <w:rFonts w:hint="eastAsia" w:eastAsia="仿宋_GB2312"/>
          <w:sz w:val="28"/>
        </w:rPr>
        <w:t xml:space="preserve"> </w:t>
      </w:r>
      <w:del w:id="15" w:author="Administrator" w:date="2015-12-29T22:05:05Z">
        <w:r>
          <w:rPr>
            <w:rFonts w:hint="eastAsia" w:eastAsia="仿宋_GB2312"/>
            <w:sz w:val="28"/>
          </w:rPr>
          <w:delText xml:space="preserve"> </w:delText>
        </w:r>
      </w:del>
      <w:del w:id="16" w:author="Administrator" w:date="2015-12-29T22:04:54Z">
        <w:r>
          <w:rPr>
            <w:rFonts w:hint="eastAsia" w:eastAsia="仿宋_GB2312"/>
            <w:sz w:val="28"/>
          </w:rPr>
          <w:delText xml:space="preserve">   </w:delText>
        </w:r>
      </w:del>
      <w:del w:id="17" w:author="Administrator" w:date="2015-12-29T22:04:53Z">
        <w:r>
          <w:rPr>
            <w:rFonts w:hint="eastAsia" w:eastAsia="仿宋_GB2312"/>
            <w:sz w:val="28"/>
          </w:rPr>
          <w:delText xml:space="preserve"> </w:delText>
        </w:r>
      </w:del>
      <w:r>
        <w:rPr>
          <w:rFonts w:hint="eastAsia" w:eastAsia="仿宋_GB2312"/>
          <w:sz w:val="28"/>
        </w:rPr>
        <w:t>填表时间</w:t>
      </w:r>
      <w:r>
        <w:rPr>
          <w:rFonts w:hint="eastAsia" w:eastAsia="仿宋_GB2312"/>
          <w:sz w:val="28"/>
          <w:u w:val="single"/>
        </w:rPr>
        <w:t xml:space="preserve"> </w:t>
      </w:r>
      <w:del w:id="18" w:author="Administrator" w:date="2015-12-29T22:04:49Z">
        <w:r>
          <w:rPr>
            <w:rFonts w:hint="eastAsia" w:eastAsia="仿宋_GB2312"/>
            <w:sz w:val="28"/>
            <w:u w:val="single"/>
          </w:rPr>
          <w:delText xml:space="preserve"> </w:delText>
        </w:r>
      </w:del>
      <w:del w:id="19" w:author="Administrator" w:date="2015-12-29T22:04:35Z">
        <w:r>
          <w:rPr>
            <w:rFonts w:hint="eastAsia" w:eastAsia="仿宋_GB2312"/>
            <w:sz w:val="28"/>
            <w:u w:val="single"/>
            <w:lang w:val="en-US"/>
          </w:rPr>
          <w:delText xml:space="preserve">         </w:delText>
        </w:r>
      </w:del>
      <w:ins w:id="20" w:author="Administrator" w:date="2015-12-29T22:04:35Z">
        <w:r>
          <w:rPr>
            <w:rFonts w:hint="eastAsia" w:eastAsia="仿宋_GB2312"/>
            <w:sz w:val="28"/>
            <w:u w:val="single"/>
            <w:lang w:val="en-US" w:eastAsia="zh-CN"/>
          </w:rPr>
          <w:t>2</w:t>
        </w:r>
      </w:ins>
      <w:ins w:id="21" w:author="Administrator" w:date="2015-12-29T22:04:36Z">
        <w:r>
          <w:rPr>
            <w:rFonts w:hint="eastAsia" w:eastAsia="仿宋_GB2312"/>
            <w:sz w:val="28"/>
            <w:u w:val="single"/>
            <w:lang w:val="en-US" w:eastAsia="zh-CN"/>
          </w:rPr>
          <w:t>01</w:t>
        </w:r>
      </w:ins>
      <w:ins w:id="22" w:author="Administrator" w:date="2015-12-29T22:04:37Z">
        <w:r>
          <w:rPr>
            <w:rFonts w:hint="eastAsia" w:eastAsia="仿宋_GB2312"/>
            <w:sz w:val="28"/>
            <w:u w:val="single"/>
            <w:lang w:val="en-US" w:eastAsia="zh-CN"/>
          </w:rPr>
          <w:t>5</w:t>
        </w:r>
      </w:ins>
      <w:ins w:id="23" w:author="Administrator" w:date="2015-12-29T22:04:47Z">
        <w:r>
          <w:rPr>
            <w:rFonts w:hint="eastAsia" w:eastAsia="仿宋_GB2312"/>
            <w:sz w:val="28"/>
            <w:u w:val="single"/>
            <w:lang w:val="en-US" w:eastAsia="zh-CN"/>
          </w:rPr>
          <w:t>年</w:t>
        </w:r>
      </w:ins>
      <w:ins w:id="24" w:author="Administrator" w:date="2015-12-29T22:04:39Z">
        <w:r>
          <w:rPr>
            <w:rFonts w:hint="eastAsia" w:eastAsia="仿宋_GB2312"/>
            <w:sz w:val="28"/>
            <w:u w:val="single"/>
            <w:lang w:val="en-US" w:eastAsia="zh-CN"/>
          </w:rPr>
          <w:t>12</w:t>
        </w:r>
      </w:ins>
      <w:ins w:id="25" w:author="Administrator" w:date="2015-12-29T22:04:57Z">
        <w:r>
          <w:rPr>
            <w:rFonts w:hint="eastAsia" w:eastAsia="仿宋_GB2312"/>
            <w:sz w:val="28"/>
            <w:u w:val="single"/>
            <w:lang w:val="en-US" w:eastAsia="zh-CN"/>
          </w:rPr>
          <w:t>月</w:t>
        </w:r>
      </w:ins>
      <w:ins w:id="26" w:author="Administrator" w:date="2015-12-29T22:04:40Z">
        <w:r>
          <w:rPr>
            <w:rFonts w:hint="eastAsia" w:eastAsia="仿宋_GB2312"/>
            <w:sz w:val="28"/>
            <w:u w:val="single"/>
            <w:lang w:val="en-US" w:eastAsia="zh-CN"/>
          </w:rPr>
          <w:t>2</w:t>
        </w:r>
      </w:ins>
      <w:ins w:id="27" w:author="Administrator" w:date="2015-12-29T22:04:41Z">
        <w:r>
          <w:rPr>
            <w:rFonts w:hint="eastAsia" w:eastAsia="仿宋_GB2312"/>
            <w:sz w:val="28"/>
            <w:u w:val="single"/>
            <w:lang w:val="en-US" w:eastAsia="zh-CN"/>
          </w:rPr>
          <w:t>9</w:t>
        </w:r>
      </w:ins>
      <w:ins w:id="28" w:author="Administrator" w:date="2015-12-29T22:05:00Z">
        <w:r>
          <w:rPr>
            <w:rFonts w:hint="eastAsia" w:eastAsia="仿宋_GB2312"/>
            <w:sz w:val="28"/>
            <w:u w:val="single"/>
            <w:lang w:val="en-US" w:eastAsia="zh-CN"/>
          </w:rPr>
          <w:t>日</w:t>
        </w:r>
      </w:ins>
      <w:del w:id="29" w:author="Administrator" w:date="2015-12-29T22:04:59Z">
        <w:r>
          <w:rPr>
            <w:rFonts w:hint="eastAsia" w:eastAsia="仿宋_GB2312"/>
            <w:sz w:val="28"/>
            <w:u w:val="single"/>
          </w:rPr>
          <w:delText xml:space="preserve"> </w:delText>
        </w:r>
      </w:del>
      <w:r>
        <w:rPr>
          <w:rFonts w:hint="eastAsia" w:eastAsia="仿宋_GB2312"/>
          <w:sz w:val="28"/>
          <w:u w:val="single"/>
        </w:rPr>
        <w:t xml:space="preserve">  </w:t>
      </w:r>
    </w:p>
    <w:p>
      <w:pPr>
        <w:spacing w:line="540" w:lineRule="exact"/>
        <w:ind w:right="-315" w:rightChars="-150"/>
        <w:rPr>
          <w:rFonts w:eastAsia="仿宋_GB2312"/>
          <w:sz w:val="28"/>
          <w:u w:val="single"/>
        </w:rPr>
      </w:pPr>
    </w:p>
    <w:tbl>
      <w:tblPr>
        <w:tblStyle w:val="7"/>
        <w:tblW w:w="91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655"/>
        <w:gridCol w:w="1265"/>
        <w:gridCol w:w="72"/>
        <w:gridCol w:w="728"/>
        <w:gridCol w:w="800"/>
        <w:gridCol w:w="198"/>
        <w:gridCol w:w="757"/>
        <w:gridCol w:w="389"/>
        <w:gridCol w:w="1139"/>
        <w:gridCol w:w="2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55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姓  名</w:t>
            </w:r>
          </w:p>
        </w:tc>
        <w:tc>
          <w:tcPr>
            <w:tcW w:w="1337" w:type="dxa"/>
            <w:gridSpan w:val="2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eastAsia="zh-CN"/>
              </w:rPr>
              <w:pPrChange w:id="30" w:author="Administrator" w:date="2015-12-29T22:03:27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31" w:author="Administrator" w:date="2015-12-29T22:03:20Z">
              <w:r>
                <w:rPr>
                  <w:rFonts w:hint="eastAsia" w:eastAsia="仿宋_GB2312"/>
                  <w:b/>
                  <w:sz w:val="28"/>
                  <w:lang w:eastAsia="zh-CN"/>
                </w:rPr>
                <w:t>戴</w:t>
              </w:r>
            </w:ins>
            <w:ins w:id="32" w:author="Administrator" w:date="2015-12-29T22:03:22Z">
              <w:r>
                <w:rPr>
                  <w:rFonts w:hint="eastAsia" w:eastAsia="仿宋_GB2312"/>
                  <w:b/>
                  <w:sz w:val="28"/>
                  <w:lang w:eastAsia="zh-CN"/>
                </w:rPr>
                <w:t>海</w:t>
              </w:r>
            </w:ins>
            <w:ins w:id="33" w:author="Administrator" w:date="2015-12-29T22:03:25Z">
              <w:r>
                <w:rPr>
                  <w:rFonts w:hint="eastAsia" w:eastAsia="仿宋_GB2312"/>
                  <w:b/>
                  <w:sz w:val="28"/>
                  <w:lang w:eastAsia="zh-CN"/>
                </w:rPr>
                <w:t>鹏</w:t>
              </w:r>
            </w:ins>
          </w:p>
        </w:tc>
        <w:tc>
          <w:tcPr>
            <w:tcW w:w="1528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性    别</w:t>
            </w:r>
          </w:p>
        </w:tc>
        <w:tc>
          <w:tcPr>
            <w:tcW w:w="955" w:type="dxa"/>
            <w:gridSpan w:val="2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eastAsia="zh-CN"/>
              </w:rPr>
              <w:pPrChange w:id="34" w:author="Administrator" w:date="2015-12-29T22:03:29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35" w:author="Administrator" w:date="2015-12-29T22:03:31Z">
              <w:r>
                <w:rPr>
                  <w:rFonts w:hint="eastAsia" w:eastAsia="仿宋_GB2312"/>
                  <w:b/>
                  <w:sz w:val="28"/>
                  <w:lang w:eastAsia="zh-CN"/>
                </w:rPr>
                <w:t>男</w:t>
              </w:r>
            </w:ins>
          </w:p>
        </w:tc>
        <w:tc>
          <w:tcPr>
            <w:tcW w:w="1528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出生年月</w:t>
            </w:r>
          </w:p>
        </w:tc>
        <w:tc>
          <w:tcPr>
            <w:tcW w:w="2615" w:type="dxa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val="en-US" w:eastAsia="zh-CN"/>
              </w:rPr>
              <w:pPrChange w:id="36" w:author="Administrator" w:date="2015-12-29T22:03:34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37" w:author="Administrator" w:date="2015-12-29T22:03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19</w:t>
              </w:r>
            </w:ins>
            <w:ins w:id="38" w:author="Administrator" w:date="2015-12-29T22:03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90</w:t>
              </w:r>
            </w:ins>
            <w:ins w:id="39" w:author="Administrator" w:date="2015-12-29T22:03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.</w:t>
              </w:r>
            </w:ins>
            <w:ins w:id="40" w:author="Administrator" w:date="2015-12-29T22:03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9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55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民  族</w:t>
            </w:r>
          </w:p>
        </w:tc>
        <w:tc>
          <w:tcPr>
            <w:tcW w:w="1337" w:type="dxa"/>
            <w:gridSpan w:val="2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eastAsia="zh-CN"/>
              </w:rPr>
              <w:pPrChange w:id="41" w:author="Administrator" w:date="2015-12-29T22:03:41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42" w:author="Administrator" w:date="2015-12-29T22:03:44Z">
              <w:r>
                <w:rPr>
                  <w:rFonts w:hint="eastAsia" w:eastAsia="仿宋_GB2312"/>
                  <w:b/>
                  <w:sz w:val="28"/>
                  <w:lang w:eastAsia="zh-CN"/>
                </w:rPr>
                <w:t>汉</w:t>
              </w:r>
            </w:ins>
          </w:p>
        </w:tc>
        <w:tc>
          <w:tcPr>
            <w:tcW w:w="1528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文化程度</w:t>
            </w:r>
          </w:p>
        </w:tc>
        <w:tc>
          <w:tcPr>
            <w:tcW w:w="955" w:type="dxa"/>
            <w:gridSpan w:val="2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eastAsia="zh-CN"/>
              </w:rPr>
              <w:pPrChange w:id="43" w:author="Administrator" w:date="2015-12-29T22:03:47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44" w:author="Administrator" w:date="2015-12-29T22:03:49Z">
              <w:r>
                <w:rPr>
                  <w:rFonts w:hint="eastAsia" w:eastAsia="仿宋_GB2312"/>
                  <w:b/>
                  <w:sz w:val="28"/>
                  <w:lang w:eastAsia="zh-CN"/>
                </w:rPr>
                <w:t>本科</w:t>
              </w:r>
            </w:ins>
          </w:p>
        </w:tc>
        <w:tc>
          <w:tcPr>
            <w:tcW w:w="1528" w:type="dxa"/>
            <w:gridSpan w:val="2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入党年月</w:t>
            </w:r>
          </w:p>
        </w:tc>
        <w:tc>
          <w:tcPr>
            <w:tcW w:w="2615" w:type="dxa"/>
          </w:tcPr>
          <w:p>
            <w:pPr>
              <w:spacing w:line="540" w:lineRule="exact"/>
              <w:ind w:right="-315" w:rightChars="-150"/>
              <w:jc w:val="both"/>
              <w:rPr>
                <w:rFonts w:hint="eastAsia" w:eastAsia="仿宋_GB2312"/>
                <w:b/>
                <w:sz w:val="28"/>
                <w:lang w:val="en-US" w:eastAsia="zh-CN"/>
              </w:rPr>
              <w:pPrChange w:id="45" w:author="Administrator" w:date="2015-12-29T22:03:50Z">
                <w:pPr>
                  <w:spacing w:line="540" w:lineRule="exact"/>
                  <w:ind w:right="-315" w:rightChars="-150"/>
                  <w:jc w:val="center"/>
                </w:pPr>
              </w:pPrChange>
            </w:pPr>
            <w:ins w:id="46" w:author="Administrator" w:date="2015-12-29T22:03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2</w:t>
              </w:r>
            </w:ins>
            <w:ins w:id="47" w:author="Administrator" w:date="2015-12-29T22:03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0</w:t>
              </w:r>
            </w:ins>
            <w:ins w:id="48" w:author="Administrator" w:date="2015-12-29T22:03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13</w:t>
              </w:r>
            </w:ins>
            <w:ins w:id="49" w:author="Administrator" w:date="2015-12-29T22:03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.5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220" w:type="dxa"/>
            <w:gridSpan w:val="5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工作单位及党内外职务</w:t>
            </w:r>
          </w:p>
        </w:tc>
        <w:tc>
          <w:tcPr>
            <w:tcW w:w="5898" w:type="dxa"/>
            <w:gridSpan w:val="6"/>
            <w:vAlign w:val="center"/>
          </w:tcPr>
          <w:p>
            <w:pPr>
              <w:spacing w:line="540" w:lineRule="exact"/>
              <w:ind w:right="-315" w:rightChars="-150"/>
              <w:jc w:val="center"/>
              <w:rPr>
                <w:rFonts w:hint="eastAsia" w:eastAsia="仿宋_GB2312"/>
                <w:b/>
                <w:sz w:val="28"/>
                <w:lang w:eastAsia="zh-CN"/>
              </w:rPr>
            </w:pPr>
            <w:ins w:id="50" w:author="Administrator" w:date="2015-12-29T22:03:59Z">
              <w:r>
                <w:rPr>
                  <w:rFonts w:hint="eastAsia" w:eastAsia="仿宋_GB2312"/>
                  <w:b/>
                  <w:sz w:val="28"/>
                  <w:lang w:eastAsia="zh-CN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118" w:type="dxa"/>
            <w:gridSpan w:val="11"/>
          </w:tcPr>
          <w:p>
            <w:pPr>
              <w:spacing w:line="540" w:lineRule="exact"/>
              <w:ind w:right="-315" w:rightChars="-150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党员个人小结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500" w:type="dxa"/>
            <w:vAlign w:val="center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个</w:t>
            </w: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人</w:t>
            </w: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小</w:t>
            </w: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结</w:t>
            </w: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</w:tc>
        <w:tc>
          <w:tcPr>
            <w:tcW w:w="8618" w:type="dxa"/>
            <w:gridSpan w:val="10"/>
          </w:tcPr>
          <w:p>
            <w:pPr>
              <w:spacing w:line="500" w:lineRule="exact"/>
              <w:ind w:right="-315" w:rightChars="-150" w:firstLine="560" w:firstLineChars="200"/>
              <w:rPr>
                <w:ins w:id="51" w:author="Administrator" w:date="2015-12-30T19:10:52Z"/>
                <w:rFonts w:hint="eastAsia" w:eastAsia="仿宋_GB2312"/>
                <w:b/>
                <w:sz w:val="28"/>
                <w:lang w:val="en-US" w:eastAsia="zh-CN"/>
              </w:rPr>
            </w:pPr>
            <w:ins w:id="52" w:author="Administrator" w:date="2015-12-30T19:10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回顾</w:t>
              </w:r>
            </w:ins>
            <w:ins w:id="53" w:author="Administrator" w:date="2015-12-30T19:10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自己</w:t>
              </w:r>
            </w:ins>
            <w:ins w:id="54" w:author="Administrator" w:date="2015-12-30T19:10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一年</w:t>
              </w:r>
            </w:ins>
            <w:ins w:id="55" w:author="Administrator" w:date="2015-12-30T19:10:1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以来</w:t>
              </w:r>
            </w:ins>
            <w:ins w:id="56" w:author="Administrator" w:date="2015-12-30T19:10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57" w:author="Administrator" w:date="2015-12-30T19:10:1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工作，</w:t>
              </w:r>
            </w:ins>
            <w:ins w:id="58" w:author="Administrator" w:date="2015-12-30T19:10:1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59" w:author="Administrator" w:date="2015-12-30T19:10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公司</w:t>
              </w:r>
            </w:ins>
            <w:ins w:id="60" w:author="Administrator" w:date="2015-12-30T19:10:1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领导</w:t>
              </w:r>
            </w:ins>
            <w:ins w:id="61" w:author="Administrator" w:date="2015-12-30T19:10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62" w:author="Administrator" w:date="2015-12-30T19:10:2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关心和</w:t>
              </w:r>
            </w:ins>
            <w:ins w:id="63" w:author="Administrator" w:date="2015-12-30T19:10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同志们的</w:t>
              </w:r>
            </w:ins>
            <w:ins w:id="64" w:author="Administrator" w:date="2015-12-30T19:10:2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帮助</w:t>
              </w:r>
            </w:ins>
            <w:ins w:id="65" w:author="Administrator" w:date="2015-12-30T19:10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下</w:t>
              </w:r>
            </w:ins>
            <w:ins w:id="66" w:author="Administrator" w:date="2015-12-30T19:10:3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67" w:author="Administrator" w:date="2015-12-30T19:10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我</w:t>
              </w:r>
            </w:ins>
            <w:ins w:id="68" w:author="Administrator" w:date="2015-12-30T19:10:4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</w:t>
              </w:r>
            </w:ins>
            <w:ins w:id="69" w:author="Administrator" w:date="2015-12-30T19:10:4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这一年</w:t>
              </w:r>
            </w:ins>
            <w:ins w:id="70" w:author="Administrator" w:date="2015-12-30T19:10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作</w:t>
              </w:r>
            </w:ins>
            <w:ins w:id="71" w:author="Administrator" w:date="2015-12-30T19:10:5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如下</w:t>
              </w:r>
            </w:ins>
            <w:ins w:id="72" w:author="Administrator" w:date="2015-12-30T19:10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总结</w:t>
              </w:r>
            </w:ins>
            <w:ins w:id="73" w:author="Administrator" w:date="2015-12-30T19:10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：</w:t>
              </w:r>
            </w:ins>
          </w:p>
          <w:p>
            <w:pPr>
              <w:numPr>
                <w:ilvl w:val="0"/>
                <w:numId w:val="1"/>
                <w:ins w:id="75" w:author="Administrator" w:date="2015-12-30T19:15:49Z"/>
              </w:numPr>
              <w:spacing w:line="500" w:lineRule="exact"/>
              <w:ind w:right="-315" w:rightChars="-150" w:firstLine="560" w:firstLineChars="200"/>
              <w:rPr>
                <w:ins w:id="76" w:author="Administrator" w:date="2015-12-30T19:30:14Z"/>
                <w:rFonts w:hint="eastAsia" w:eastAsia="仿宋_GB2312"/>
                <w:b/>
                <w:sz w:val="28"/>
                <w:lang w:val="en-US" w:eastAsia="zh-CN"/>
              </w:rPr>
              <w:pPrChange w:id="74" w:author="Administrator" w:date="2015-12-30T19:15:49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77" w:author="Administrator" w:date="2015-12-30T19:10:5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思想</w:t>
              </w:r>
            </w:ins>
            <w:ins w:id="78" w:author="Administrator" w:date="2015-12-30T19:10:5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上</w:t>
              </w:r>
            </w:ins>
            <w:ins w:id="79" w:author="Administrator" w:date="2015-12-30T19:11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80" w:author="Administrator" w:date="2015-12-30T19:12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认真</w:t>
              </w:r>
            </w:ins>
            <w:ins w:id="81" w:author="Administrator" w:date="2015-12-30T19:12:1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  <w:ins w:id="82" w:author="Administrator" w:date="2015-12-30T19:12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  <w:ins w:id="83" w:author="Administrator" w:date="2015-12-30T19:12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和</w:t>
              </w:r>
            </w:ins>
            <w:ins w:id="84" w:author="Administrator" w:date="2015-12-30T19:12:2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国家的</w:t>
              </w:r>
            </w:ins>
            <w:ins w:id="85" w:author="Administrator" w:date="2015-12-30T19:12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各种</w:t>
              </w:r>
            </w:ins>
            <w:ins w:id="86" w:author="Administrator" w:date="2015-12-30T19:12:2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路线</w:t>
              </w:r>
            </w:ins>
            <w:ins w:id="87" w:author="Administrator" w:date="2015-12-30T19:12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88" w:author="Administrator" w:date="2015-12-30T19:12:3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方针和</w:t>
              </w:r>
            </w:ins>
            <w:ins w:id="89" w:author="Administrator" w:date="2015-12-30T19:12:3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政策</w:t>
              </w:r>
            </w:ins>
            <w:ins w:id="90" w:author="Administrator" w:date="2015-12-30T19:12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91" w:author="Administrator" w:date="2015-12-30T19:12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93" w:author="Administrator" w:date="2015-12-30T19:36:45Z"/>
                <w:rFonts w:hint="eastAsia" w:eastAsia="仿宋_GB2312"/>
                <w:b/>
                <w:sz w:val="28"/>
                <w:lang w:val="en-US" w:eastAsia="zh-CN"/>
              </w:rPr>
              <w:pPrChange w:id="92" w:author="Administrator" w:date="2015-12-30T19:30:18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94" w:author="Administrator" w:date="2015-12-30T19:12:4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十八</w:t>
              </w:r>
            </w:ins>
            <w:ins w:id="95" w:author="Administrator" w:date="2015-12-30T19:12:4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大</w:t>
              </w:r>
            </w:ins>
            <w:ins w:id="96" w:author="Administrator" w:date="2015-12-30T19:36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文件</w:t>
              </w:r>
            </w:ins>
            <w:ins w:id="97" w:author="Administrator" w:date="2015-12-30T19:12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精神</w:t>
              </w:r>
            </w:ins>
            <w:ins w:id="98" w:author="Administrator" w:date="2015-12-30T19:12:4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99" w:author="Administrator" w:date="2015-12-30T19:12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100" w:author="Administrator" w:date="2015-12-30T19:13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思想</w:t>
              </w:r>
            </w:ins>
            <w:ins w:id="101" w:author="Administrator" w:date="2015-12-30T19:13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上</w:t>
              </w:r>
            </w:ins>
            <w:ins w:id="102" w:author="Administrator" w:date="2015-12-30T19:13:0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同</w:t>
              </w:r>
            </w:ins>
            <w:ins w:id="103" w:author="Administrator" w:date="2015-12-30T19:13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  <w:ins w:id="104" w:author="Administrator" w:date="2015-12-30T19:13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中央</w:t>
              </w:r>
            </w:ins>
            <w:ins w:id="105" w:author="Administrator" w:date="2015-12-30T19:13:1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保持</w:t>
              </w:r>
            </w:ins>
            <w:ins w:id="106" w:author="Administrator" w:date="2015-12-30T19:13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一致</w:t>
              </w:r>
            </w:ins>
            <w:ins w:id="107" w:author="Administrator" w:date="2015-12-30T19:13:1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08" w:author="Administrator" w:date="2015-12-30T19:26:1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积极参加</w:t>
              </w:r>
            </w:ins>
            <w:ins w:id="109" w:author="Administrator" w:date="2015-12-30T19:26:1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  <w:ins w:id="110" w:author="Administrator" w:date="2015-12-30T19:26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组织的</w:t>
              </w:r>
            </w:ins>
            <w:ins w:id="111" w:author="Administrator" w:date="2015-12-30T19:26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各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113" w:author="Administrator" w:date="2015-12-30T19:36:48Z"/>
                <w:rFonts w:hint="eastAsia" w:eastAsia="仿宋_GB2312"/>
                <w:b/>
                <w:sz w:val="28"/>
                <w:lang w:val="en-US" w:eastAsia="zh-CN"/>
              </w:rPr>
              <w:pPrChange w:id="112" w:author="Administrator" w:date="2015-12-30T19:30:18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14" w:author="Administrator" w:date="2015-12-30T19:26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项</w:t>
              </w:r>
            </w:ins>
            <w:ins w:id="115" w:author="Administrator" w:date="2015-12-30T19:26:2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活动</w:t>
              </w:r>
            </w:ins>
            <w:ins w:id="116" w:author="Administrator" w:date="2015-12-30T19:26:2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17" w:author="Administrator" w:date="2015-12-30T19:13:1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深入</w:t>
              </w:r>
            </w:ins>
            <w:ins w:id="118" w:author="Administrator" w:date="2015-12-30T19:13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  <w:ins w:id="119" w:author="Administrator" w:date="2015-12-30T19:13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科学发展</w:t>
              </w:r>
            </w:ins>
            <w:ins w:id="120" w:author="Administrator" w:date="2015-12-30T19:13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观，</w:t>
              </w:r>
            </w:ins>
            <w:ins w:id="121" w:author="Administrator" w:date="2015-12-30T19:13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加强</w:t>
              </w:r>
            </w:ins>
            <w:ins w:id="122" w:author="Administrator" w:date="2015-12-30T19:13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</w:t>
              </w:r>
            </w:ins>
            <w:ins w:id="123" w:author="Administrator" w:date="2015-12-30T19:13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新</w:t>
              </w:r>
            </w:ins>
            <w:ins w:id="124" w:author="Administrator" w:date="2015-12-30T19:13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  <w:ins w:id="125" w:author="Administrator" w:date="2015-12-30T19:13:4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章</w:t>
              </w:r>
            </w:ins>
            <w:ins w:id="126" w:author="Administrator" w:date="2015-12-30T19:13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的学习</w:t>
              </w:r>
            </w:ins>
            <w:ins w:id="127" w:author="Administrator" w:date="2015-12-30T19:13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28" w:author="Administrator" w:date="2015-12-30T19:13:5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牢记</w:t>
              </w:r>
            </w:ins>
            <w:ins w:id="129" w:author="Administrator" w:date="2015-12-30T19:14:0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共产</w:t>
              </w:r>
            </w:ins>
            <w:ins w:id="130" w:author="Administrator" w:date="2015-12-30T19:14:0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主义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132" w:author="Administrator" w:date="2015-12-30T19:36:51Z"/>
                <w:rFonts w:hint="eastAsia" w:eastAsia="仿宋_GB2312"/>
                <w:b/>
                <w:sz w:val="28"/>
                <w:lang w:val="en-US" w:eastAsia="zh-CN"/>
              </w:rPr>
              <w:pPrChange w:id="131" w:author="Administrator" w:date="2015-12-30T19:30:18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33" w:author="Administrator" w:date="2015-12-30T19:14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信念</w:t>
              </w:r>
            </w:ins>
            <w:ins w:id="134" w:author="Administrator" w:date="2015-12-30T19:14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35" w:author="Administrator" w:date="2015-12-30T19:14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进一步</w:t>
              </w:r>
            </w:ins>
            <w:ins w:id="136" w:author="Administrator" w:date="2015-12-30T19:14:2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树立</w:t>
              </w:r>
            </w:ins>
            <w:ins w:id="137" w:author="Administrator" w:date="2015-12-30T19:14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正确的</w:t>
              </w:r>
            </w:ins>
            <w:ins w:id="138" w:author="Administrator" w:date="2015-12-30T19:14:3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世界观</w:t>
              </w:r>
            </w:ins>
            <w:ins w:id="139" w:author="Administrator" w:date="2015-12-30T19:14:3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140" w:author="Administrator" w:date="2015-12-30T19:14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人生观、</w:t>
              </w:r>
            </w:ins>
            <w:ins w:id="141" w:author="Administrator" w:date="2015-12-30T19:14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价值观</w:t>
              </w:r>
            </w:ins>
            <w:ins w:id="142" w:author="Administrator" w:date="2015-12-30T19:14:4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43" w:author="Administrator" w:date="2015-12-30T19:14:4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进一步</w:t>
              </w:r>
            </w:ins>
            <w:ins w:id="144" w:author="Administrator" w:date="2015-12-30T19:14:4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加深</w:t>
              </w:r>
            </w:ins>
            <w:ins w:id="145" w:author="Administrator" w:date="2015-12-30T19:14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</w:t>
              </w:r>
            </w:ins>
            <w:ins w:id="146" w:author="Administrator" w:date="2015-12-30T19:14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中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148" w:author="Administrator" w:date="2015-12-30T19:36:54Z"/>
                <w:rFonts w:hint="eastAsia" w:eastAsia="仿宋_GB2312"/>
                <w:b/>
                <w:sz w:val="28"/>
                <w:lang w:val="en-US" w:eastAsia="zh-CN"/>
              </w:rPr>
              <w:pPrChange w:id="147" w:author="Administrator" w:date="2015-12-30T19:30:18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49" w:author="Administrator" w:date="2015-12-30T19:14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国</w:t>
              </w:r>
            </w:ins>
            <w:ins w:id="150" w:author="Administrator" w:date="2015-12-30T19:14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共产党</w:t>
              </w:r>
            </w:ins>
            <w:ins w:id="151" w:author="Administrator" w:date="2015-12-30T19:14:5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152" w:author="Administrator" w:date="2015-12-30T19:14:5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历史</w:t>
              </w:r>
            </w:ins>
            <w:ins w:id="153" w:author="Administrator" w:date="2015-12-30T19:14:5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154" w:author="Administrator" w:date="2015-12-30T19:15:0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宗旨和</w:t>
              </w:r>
            </w:ins>
            <w:ins w:id="155" w:author="Administrator" w:date="2015-12-30T19:15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精神的</w:t>
              </w:r>
            </w:ins>
            <w:ins w:id="156" w:author="Administrator" w:date="2015-12-30T19:15:0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了解</w:t>
              </w:r>
            </w:ins>
            <w:ins w:id="157" w:author="Administrator" w:date="2015-12-30T19:15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58" w:author="Administrator" w:date="2015-12-30T19:15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通过</w:t>
              </w:r>
            </w:ins>
            <w:ins w:id="159" w:author="Administrator" w:date="2015-12-30T19:15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  <w:ins w:id="160" w:author="Administrator" w:date="2015-12-30T19:15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焦裕禄</w:t>
              </w:r>
            </w:ins>
            <w:ins w:id="161" w:author="Administrator" w:date="2015-12-30T19:15:2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等</w:t>
              </w:r>
            </w:ins>
            <w:ins w:id="162" w:author="Administrator" w:date="2015-12-30T19:15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活动</w:t>
              </w:r>
            </w:ins>
            <w:ins w:id="163" w:author="Administrator" w:date="2015-12-30T19:15:2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64" w:author="Administrator" w:date="2015-12-30T19:15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努力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166" w:author="Administrator" w:date="2015-12-30T19:15:49Z"/>
                <w:rFonts w:hint="eastAsia" w:eastAsia="仿宋_GB2312"/>
                <w:b/>
                <w:sz w:val="28"/>
                <w:lang w:val="en-US" w:eastAsia="zh-CN"/>
              </w:rPr>
              <w:pPrChange w:id="165" w:author="Administrator" w:date="2015-12-30T19:30:18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67" w:author="Administrator" w:date="2015-12-30T19:15:31Z">
              <w:bookmarkStart w:id="0" w:name="_GoBack"/>
              <w:bookmarkEnd w:id="0"/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提高</w:t>
              </w:r>
            </w:ins>
            <w:ins w:id="168" w:author="Administrator" w:date="2015-12-30T19:15:3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自身</w:t>
              </w:r>
            </w:ins>
            <w:ins w:id="169" w:author="Administrator" w:date="2015-12-30T19:15:3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170" w:author="Administrator" w:date="2015-12-30T19:15:3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  <w:ins w:id="171" w:author="Administrator" w:date="2015-12-30T19:15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性</w:t>
              </w:r>
            </w:ins>
            <w:ins w:id="172" w:author="Administrator" w:date="2015-12-30T19:15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修养和</w:t>
              </w:r>
            </w:ins>
            <w:ins w:id="173" w:author="Administrator" w:date="2015-12-30T19:15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觉悟</w:t>
              </w:r>
            </w:ins>
            <w:ins w:id="174" w:author="Administrator" w:date="2015-12-30T19:15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。</w:t>
              </w:r>
            </w:ins>
          </w:p>
          <w:p>
            <w:pPr>
              <w:numPr>
                <w:ilvl w:val="0"/>
                <w:numId w:val="1"/>
                <w:ins w:id="176" w:author="Administrator" w:date="2015-12-30T19:15:49Z"/>
              </w:numPr>
              <w:spacing w:line="500" w:lineRule="exact"/>
              <w:ind w:right="-315" w:rightChars="-150" w:firstLine="560" w:firstLineChars="200"/>
              <w:rPr>
                <w:ins w:id="177" w:author="Administrator" w:date="2015-12-30T19:30:28Z"/>
                <w:rFonts w:hint="eastAsia" w:eastAsia="仿宋_GB2312"/>
                <w:b/>
                <w:sz w:val="28"/>
                <w:lang w:val="en-US" w:eastAsia="zh-CN"/>
              </w:rPr>
              <w:pPrChange w:id="175" w:author="Administrator" w:date="2015-12-30T19:15:49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78" w:author="Administrator" w:date="2015-12-30T19:15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179" w:author="Administrator" w:date="2015-12-30T19:15:5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生活</w:t>
              </w:r>
            </w:ins>
            <w:ins w:id="180" w:author="Administrator" w:date="2015-12-30T19:15:5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上，</w:t>
              </w:r>
            </w:ins>
            <w:ins w:id="181" w:author="Administrator" w:date="2015-12-30T19:16:1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以</w:t>
              </w:r>
            </w:ins>
            <w:ins w:id="182" w:author="Administrator" w:date="2015-12-30T19:16:0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“</w:t>
              </w:r>
            </w:ins>
            <w:ins w:id="183" w:author="Administrator" w:date="2015-12-30T19:16:1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三严三实</w:t>
              </w:r>
            </w:ins>
            <w:ins w:id="184" w:author="Administrator" w:date="2015-12-30T19:16:0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”</w:t>
              </w:r>
            </w:ins>
            <w:ins w:id="185" w:author="Administrator" w:date="2015-12-30T19:16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186" w:author="Administrator" w:date="2015-12-30T19:16:1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要求</w:t>
              </w:r>
            </w:ins>
            <w:ins w:id="187" w:author="Administrator" w:date="2015-12-30T19:16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严格</w:t>
              </w:r>
            </w:ins>
            <w:ins w:id="188" w:author="Administrator" w:date="2015-12-30T19:16:2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要求</w:t>
              </w:r>
            </w:ins>
            <w:ins w:id="189" w:author="Administrator" w:date="2015-12-30T19:16:2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自己</w:t>
              </w:r>
            </w:ins>
            <w:ins w:id="190" w:author="Administrator" w:date="2015-12-30T19:16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191" w:author="Administrator" w:date="2015-12-30T19:16:4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认真</w:t>
              </w:r>
            </w:ins>
            <w:ins w:id="192" w:author="Administrator" w:date="2015-12-30T19:16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严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194" w:author="Administrator" w:date="2015-12-30T19:30:53Z"/>
                <w:rFonts w:hint="eastAsia" w:eastAsia="仿宋_GB2312"/>
                <w:b/>
                <w:sz w:val="28"/>
                <w:lang w:val="en-US" w:eastAsia="zh-CN"/>
              </w:rPr>
              <w:pPrChange w:id="193" w:author="Administrator" w:date="2015-12-30T19:30:5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195" w:author="Administrator" w:date="2015-12-30T19:16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谨，</w:t>
              </w:r>
            </w:ins>
            <w:ins w:id="196" w:author="Administrator" w:date="2015-12-30T19:16:5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尽职尽责，</w:t>
              </w:r>
            </w:ins>
            <w:ins w:id="197" w:author="Administrator" w:date="2015-12-30T19:16:5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遵纪守法</w:t>
              </w:r>
            </w:ins>
            <w:ins w:id="198" w:author="Administrator" w:date="2015-12-30T19:17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199" w:author="Administrator" w:date="2015-12-30T19:17:0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廉洁自律</w:t>
              </w:r>
            </w:ins>
            <w:ins w:id="200" w:author="Administrator" w:date="2015-12-30T19:17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201" w:author="Administrator" w:date="2015-12-30T19:17:0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努力发挥</w:t>
              </w:r>
            </w:ins>
            <w:ins w:id="202" w:author="Administrator" w:date="2015-12-30T19:17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党员</w:t>
              </w:r>
            </w:ins>
            <w:ins w:id="203" w:author="Administrator" w:date="2015-12-30T19:17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同志</w:t>
              </w:r>
            </w:ins>
            <w:ins w:id="204" w:author="Administrator" w:date="2015-12-30T19:17:1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205" w:author="Administrator" w:date="2015-12-30T19:17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先锋</w:t>
              </w:r>
            </w:ins>
            <w:ins w:id="206" w:author="Administrator" w:date="2015-12-30T19:17:2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模范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208" w:author="Administrator" w:date="2015-12-30T19:30:55Z"/>
                <w:rFonts w:hint="eastAsia" w:eastAsia="仿宋_GB2312"/>
                <w:b/>
                <w:sz w:val="28"/>
                <w:lang w:val="en-US" w:eastAsia="zh-CN"/>
              </w:rPr>
              <w:pPrChange w:id="207" w:author="Administrator" w:date="2015-12-30T19:30:5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209" w:author="Administrator" w:date="2015-12-30T19:17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作用，</w:t>
              </w:r>
            </w:ins>
            <w:ins w:id="210" w:author="Administrator" w:date="2015-12-30T19:17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以</w:t>
              </w:r>
            </w:ins>
            <w:ins w:id="211" w:author="Administrator" w:date="2015-12-30T19:17:3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吃苦</w:t>
              </w:r>
            </w:ins>
            <w:ins w:id="212" w:author="Administrator" w:date="2015-12-30T19:17:3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在前</w:t>
              </w:r>
            </w:ins>
            <w:ins w:id="213" w:author="Administrator" w:date="2015-12-30T19:17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214" w:author="Administrator" w:date="2015-12-30T19:17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享乐</w:t>
              </w:r>
            </w:ins>
            <w:ins w:id="215" w:author="Administrator" w:date="2015-12-30T19:17:4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216" w:author="Administrator" w:date="2015-12-30T19:17:4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后</w:t>
              </w:r>
            </w:ins>
            <w:ins w:id="217" w:author="Administrator" w:date="2015-12-30T19:17:4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和</w:t>
              </w:r>
            </w:ins>
            <w:ins w:id="218" w:author="Administrator" w:date="2015-12-30T19:17:4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</w:t>
              </w:r>
            </w:ins>
            <w:ins w:id="219" w:author="Administrator" w:date="2015-12-30T19:17:4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自己</w:t>
              </w:r>
            </w:ins>
            <w:ins w:id="220" w:author="Administrator" w:date="2015-12-30T19:17:4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221" w:author="Administrator" w:date="2015-12-30T19:17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</w:t>
              </w:r>
            </w:ins>
            <w:ins w:id="222" w:author="Administrator" w:date="2015-12-30T19:17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公司</w:t>
              </w:r>
            </w:ins>
            <w:ins w:id="223" w:author="Administrator" w:date="2015-12-30T19:17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负责</w:t>
              </w:r>
            </w:ins>
            <w:ins w:id="224" w:author="Administrator" w:date="2015-12-30T19:17:5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225" w:author="Administrator" w:date="2015-12-30T19:17:5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态度</w:t>
              </w:r>
            </w:ins>
            <w:ins w:id="226" w:author="Administrator" w:date="2015-12-30T19:18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对待</w:t>
              </w:r>
            </w:ins>
            <w:ins w:id="227" w:author="Administrator" w:date="2015-12-30T19:18:0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每一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229" w:author="Administrator" w:date="2015-12-30T19:30:56Z"/>
                <w:rFonts w:hint="eastAsia" w:eastAsia="仿宋_GB2312"/>
                <w:b/>
                <w:sz w:val="28"/>
                <w:lang w:val="en-US" w:eastAsia="zh-CN"/>
              </w:rPr>
              <w:pPrChange w:id="228" w:author="Administrator" w:date="2015-12-30T19:30:5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230" w:author="Administrator" w:date="2015-12-30T19:18:0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项</w:t>
              </w:r>
            </w:ins>
            <w:ins w:id="231" w:author="Administrator" w:date="2015-12-30T19:18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232" w:author="Administrator" w:date="2015-12-30T19:18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233" w:author="Administrator" w:date="2015-12-30T19:18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树立</w:t>
              </w:r>
            </w:ins>
            <w:ins w:id="234" w:author="Administrator" w:date="2015-12-30T19:18:1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大局</w:t>
              </w:r>
            </w:ins>
            <w:ins w:id="235" w:author="Administrator" w:date="2015-12-30T19:18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意识</w:t>
              </w:r>
            </w:ins>
            <w:ins w:id="236" w:author="Administrator" w:date="2015-12-30T19:18:1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、</w:t>
              </w:r>
            </w:ins>
            <w:ins w:id="237" w:author="Administrator" w:date="2015-12-30T19:18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服务</w:t>
              </w:r>
            </w:ins>
            <w:ins w:id="238" w:author="Administrator" w:date="2015-12-30T19:18:1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意识，</w:t>
              </w:r>
            </w:ins>
            <w:ins w:id="239" w:author="Administrator" w:date="2015-12-30T19:18:3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扎实</w:t>
              </w:r>
            </w:ins>
            <w:ins w:id="240" w:author="Administrator" w:date="2015-12-30T19:18:3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  <w:ins w:id="241" w:author="Administrator" w:date="2015-12-30T19:18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知识</w:t>
              </w:r>
            </w:ins>
            <w:ins w:id="242" w:author="Administrator" w:date="2015-12-30T19:18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243" w:author="Administrator" w:date="2015-12-30T19:18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努力</w:t>
              </w:r>
            </w:ins>
            <w:ins w:id="244" w:author="Administrator" w:date="2015-12-30T19:18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做好</w:t>
              </w:r>
            </w:ins>
            <w:ins w:id="245" w:author="Administrator" w:date="2015-12-30T19:18:4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本职</w:t>
              </w:r>
            </w:ins>
            <w:ins w:id="246" w:author="Administrator" w:date="2015-12-30T19:18:4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248" w:author="Administrator" w:date="2015-12-30T19:30:57Z"/>
                <w:rFonts w:hint="eastAsia" w:eastAsia="仿宋_GB2312"/>
                <w:b/>
                <w:sz w:val="28"/>
                <w:lang w:val="en-US" w:eastAsia="zh-CN"/>
              </w:rPr>
              <w:pPrChange w:id="247" w:author="Administrator" w:date="2015-12-30T19:30:5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249" w:author="Administrator" w:date="2015-12-30T19:18:4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作，</w:t>
              </w:r>
            </w:ins>
            <w:ins w:id="250" w:author="Administrator" w:date="2015-12-30T19:18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注重</w:t>
              </w:r>
            </w:ins>
            <w:ins w:id="251" w:author="Administrator" w:date="2015-12-30T19:18:5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252" w:author="Administrator" w:date="2015-12-30T19:18:5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效率，</w:t>
              </w:r>
            </w:ins>
            <w:ins w:id="253" w:author="Administrator" w:date="2015-12-30T19:18:5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提高</w:t>
              </w:r>
            </w:ins>
            <w:ins w:id="254" w:author="Administrator" w:date="2015-12-30T19:19:0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255" w:author="Administrator" w:date="2015-12-30T19:19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质量</w:t>
              </w:r>
            </w:ins>
            <w:ins w:id="256" w:author="Administrator" w:date="2015-12-30T19:19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。</w:t>
              </w:r>
            </w:ins>
            <w:ins w:id="257" w:author="Administrator" w:date="2015-12-30T19:19:3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做好</w:t>
              </w:r>
            </w:ins>
            <w:ins w:id="258" w:author="Administrator" w:date="2015-12-30T19:19:3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领导</w:t>
              </w:r>
            </w:ins>
            <w:ins w:id="259" w:author="Administrator" w:date="2015-12-30T19:19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交办</w:t>
              </w:r>
            </w:ins>
            <w:ins w:id="260" w:author="Administrator" w:date="2015-12-30T19:19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261" w:author="Administrator" w:date="2015-12-30T19:19:4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262" w:author="Administrator" w:date="2015-12-30T19:19:4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并</w:t>
              </w:r>
            </w:ins>
            <w:ins w:id="263" w:author="Administrator" w:date="2015-12-30T19:19:4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积极</w:t>
              </w:r>
            </w:ins>
            <w:ins w:id="264" w:author="Administrator" w:date="2015-12-30T19:19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协助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ins w:id="266" w:author="Administrator" w:date="2015-12-30T19:31:04Z"/>
                <w:rFonts w:hint="eastAsia" w:eastAsia="仿宋_GB2312"/>
                <w:b/>
                <w:sz w:val="28"/>
                <w:lang w:val="en-US" w:eastAsia="zh-CN"/>
              </w:rPr>
              <w:pPrChange w:id="265" w:author="Administrator" w:date="2015-12-30T19:31:0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267" w:author="Administrator" w:date="2015-12-30T19:19:5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其他</w:t>
              </w:r>
            </w:ins>
            <w:ins w:id="268" w:author="Administrator" w:date="2015-12-30T19:19:5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同志</w:t>
              </w:r>
            </w:ins>
            <w:ins w:id="269" w:author="Administrator" w:date="2015-12-30T19:19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完成</w:t>
              </w:r>
            </w:ins>
            <w:ins w:id="270" w:author="Administrator" w:date="2015-12-30T19:19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任务</w:t>
              </w:r>
            </w:ins>
            <w:ins w:id="271" w:author="Administrator" w:date="2015-12-30T19:19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。</w:t>
              </w:r>
            </w:ins>
            <w:ins w:id="272" w:author="Administrator" w:date="2015-12-30T19:21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努力</w:t>
              </w:r>
            </w:ins>
            <w:ins w:id="273" w:author="Administrator" w:date="2015-12-30T19:20:2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  <w:ins w:id="274" w:author="Administrator" w:date="2015-12-30T19:21:2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专业</w:t>
              </w:r>
            </w:ins>
            <w:ins w:id="275" w:author="Administrator" w:date="2015-12-30T19:21:2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文化</w:t>
              </w:r>
            </w:ins>
            <w:ins w:id="276" w:author="Administrator" w:date="2015-12-30T19:21:3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知识，</w:t>
              </w:r>
            </w:ins>
            <w:ins w:id="277" w:author="Administrator" w:date="2015-12-30T19:21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278" w:author="Administrator" w:date="2015-12-30T19:21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实践</w:t>
              </w:r>
            </w:ins>
            <w:ins w:id="279" w:author="Administrator" w:date="2015-12-30T19:21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中</w:t>
              </w:r>
            </w:ins>
            <w:ins w:id="280" w:author="Administrator" w:date="2015-12-30T19:21:3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学习，</w:t>
              </w:r>
            </w:ins>
            <w:ins w:id="281" w:author="Administrator" w:date="2015-12-30T19:21:4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282" w:author="Administrator" w:date="2015-12-30T19:21:4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学习</w:t>
              </w:r>
            </w:ins>
          </w:p>
          <w:p>
            <w:pPr>
              <w:numPr>
                <w:ilvl w:val="-1"/>
                <w:numId w:val="0"/>
              </w:numPr>
              <w:spacing w:line="500" w:lineRule="exact"/>
              <w:ind w:right="-315" w:rightChars="-150" w:firstLine="0" w:firstLineChars="0"/>
              <w:rPr>
                <w:del w:id="284" w:author="Administrator" w:date="2015-12-30T19:31:19Z"/>
                <w:rFonts w:hint="eastAsia" w:eastAsia="仿宋_GB2312"/>
                <w:b/>
                <w:sz w:val="28"/>
                <w:lang w:val="en-US" w:eastAsia="zh-CN"/>
              </w:rPr>
              <w:pPrChange w:id="283" w:author="Administrator" w:date="2015-12-30T19:31:0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285" w:author="Administrator" w:date="2015-12-30T19:21:4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中</w:t>
              </w:r>
            </w:ins>
            <w:ins w:id="286" w:author="Administrator" w:date="2015-12-30T19:21:4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实践</w:t>
              </w:r>
            </w:ins>
            <w:ins w:id="287" w:author="Administrator" w:date="2015-12-30T19:20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288" w:author="Administrator" w:date="2015-12-30T19:20:3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积极</w:t>
              </w:r>
            </w:ins>
            <w:ins w:id="289" w:author="Administrator" w:date="2015-12-30T19:20:4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与</w:t>
              </w:r>
            </w:ins>
            <w:ins w:id="290" w:author="Administrator" w:date="2015-12-30T19:20:4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其他</w:t>
              </w:r>
            </w:ins>
            <w:ins w:id="291" w:author="Administrator" w:date="2015-12-30T19:20:4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同志</w:t>
              </w:r>
            </w:ins>
            <w:ins w:id="292" w:author="Administrator" w:date="2015-12-30T19:20:4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沟通</w:t>
              </w:r>
            </w:ins>
            <w:ins w:id="293" w:author="Administrator" w:date="2015-12-30T19:20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交流，</w:t>
              </w:r>
            </w:ins>
            <w:ins w:id="294" w:author="Administrator" w:date="2015-12-30T19:20:5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相互</w:t>
              </w:r>
            </w:ins>
            <w:ins w:id="295" w:author="Administrator" w:date="2015-12-30T19:20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促进，</w:t>
              </w:r>
            </w:ins>
            <w:ins w:id="296" w:author="Administrator" w:date="2015-12-30T19:20:5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共同</w:t>
              </w:r>
            </w:ins>
            <w:ins w:id="297" w:author="Administrator" w:date="2015-12-30T19:20:5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进步</w:t>
              </w:r>
            </w:ins>
            <w:ins w:id="298" w:author="Administrator" w:date="2015-12-30T19:21:0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。</w:t>
              </w:r>
            </w:ins>
            <w:ins w:id="299" w:author="Administrator" w:date="2015-12-30T19:09:5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 xml:space="preserve"> </w:t>
              </w:r>
            </w:ins>
          </w:p>
          <w:p>
            <w:pPr>
              <w:spacing w:line="500" w:lineRule="exact"/>
              <w:ind w:right="-315" w:rightChars="-150"/>
              <w:rPr>
                <w:del w:id="301" w:author="Administrator" w:date="2015-12-30T19:31:19Z"/>
                <w:rFonts w:eastAsia="仿宋_GB2312"/>
                <w:b/>
                <w:sz w:val="28"/>
              </w:rPr>
              <w:pPrChange w:id="300" w:author="Administrator" w:date="2015-12-30T19:31:19Z">
                <w:pPr>
                  <w:spacing w:line="500" w:lineRule="exact"/>
                  <w:ind w:right="-315" w:rightChars="-150"/>
                </w:pPr>
              </w:pPrChange>
            </w:pPr>
          </w:p>
          <w:p>
            <w:pPr>
              <w:spacing w:line="500" w:lineRule="exact"/>
              <w:ind w:right="-315" w:rightChars="-150"/>
              <w:rPr>
                <w:del w:id="302" w:author="Administrator" w:date="2015-12-30T19:31:19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3" w:author="Administrator" w:date="2015-12-30T19:31:20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4" w:author="Administrator" w:date="2015-12-30T19:31:20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5" w:author="Administrator" w:date="2015-12-30T19:31:21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6" w:author="Administrator" w:date="2015-12-30T19:31:25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7" w:author="Administrator" w:date="2015-12-30T19:31:26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8" w:author="Administrator" w:date="2015-12-30T19:31:26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09" w:author="Administrator" w:date="2015-12-30T19:31:26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10" w:author="Administrator" w:date="2015-12-30T19:31:27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del w:id="311" w:author="Administrator" w:date="2015-12-30T19:31:32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ins w:id="312" w:author="Administrator" w:date="2015-12-30T19:31:53Z"/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 w:firstLine="560" w:firstLineChars="200"/>
              <w:rPr>
                <w:ins w:id="313" w:author="Administrator" w:date="2015-12-30T19:32:39Z"/>
                <w:rFonts w:hint="eastAsia" w:eastAsia="仿宋_GB2312"/>
                <w:b/>
                <w:sz w:val="28"/>
                <w:lang w:val="en-US" w:eastAsia="zh-CN"/>
              </w:rPr>
            </w:pPr>
            <w:ins w:id="314" w:author="Administrator" w:date="2015-12-30T19:32:0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一年</w:t>
              </w:r>
            </w:ins>
            <w:ins w:id="315" w:author="Administrator" w:date="2015-12-30T19:32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来，</w:t>
              </w:r>
            </w:ins>
            <w:ins w:id="316" w:author="Administrator" w:date="2015-12-30T19:32:0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虽然</w:t>
              </w:r>
            </w:ins>
            <w:ins w:id="317" w:author="Administrator" w:date="2015-12-30T19:32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在</w:t>
              </w:r>
            </w:ins>
            <w:ins w:id="318" w:author="Administrator" w:date="2015-12-30T19:32:1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思想</w:t>
              </w:r>
            </w:ins>
            <w:ins w:id="319" w:author="Administrator" w:date="2015-12-30T19:32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和</w:t>
              </w:r>
            </w:ins>
            <w:ins w:id="320" w:author="Administrator" w:date="2015-12-30T19:32:1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工作</w:t>
              </w:r>
            </w:ins>
            <w:ins w:id="321" w:author="Administrator" w:date="2015-12-30T19:32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等</w:t>
              </w:r>
            </w:ins>
            <w:ins w:id="322" w:author="Administrator" w:date="2015-12-30T19:32:2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方面</w:t>
              </w:r>
            </w:ins>
            <w:ins w:id="323" w:author="Administrator" w:date="2015-12-30T19:32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都有</w:t>
              </w:r>
            </w:ins>
            <w:ins w:id="324" w:author="Administrator" w:date="2015-12-30T19:32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一定的</w:t>
              </w:r>
            </w:ins>
            <w:ins w:id="325" w:author="Administrator" w:date="2015-12-30T19:32:2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提高</w:t>
              </w:r>
            </w:ins>
            <w:ins w:id="326" w:author="Administrator" w:date="2015-12-30T19:32:3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，但</w:t>
              </w:r>
            </w:ins>
            <w:ins w:id="327" w:author="Administrator" w:date="2015-12-30T19:32:3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与</w:t>
              </w:r>
            </w:ins>
            <w:ins w:id="328" w:author="Administrator" w:date="2015-12-30T19:32:3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优秀</w:t>
              </w:r>
            </w:ins>
            <w:ins w:id="329" w:author="Administrator" w:date="2015-12-30T19:32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</w:t>
              </w:r>
            </w:ins>
          </w:p>
          <w:p>
            <w:pPr>
              <w:spacing w:line="500" w:lineRule="exact"/>
              <w:ind w:right="-315" w:rightChars="-150" w:firstLine="0" w:firstLineChars="0"/>
              <w:rPr>
                <w:ins w:id="331" w:author="Administrator" w:date="2015-12-30T19:34:39Z"/>
                <w:rFonts w:hint="eastAsia" w:eastAsia="仿宋_GB2312"/>
                <w:b/>
                <w:sz w:val="28"/>
                <w:lang w:val="en-US" w:eastAsia="zh-CN"/>
              </w:rPr>
              <w:pPrChange w:id="330" w:author="Administrator" w:date="2015-12-30T19:32:4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332" w:author="Administrator" w:date="2015-12-30T19:32:3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员的</w:t>
              </w:r>
            </w:ins>
            <w:ins w:id="333" w:author="Administrator" w:date="2015-12-30T19:32:4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标准</w:t>
              </w:r>
            </w:ins>
            <w:ins w:id="334" w:author="Administrator" w:date="2015-12-30T19:32:4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还存在</w:t>
              </w:r>
            </w:ins>
            <w:ins w:id="335" w:author="Administrator" w:date="2015-12-30T19:32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很大</w:t>
              </w:r>
            </w:ins>
            <w:ins w:id="336" w:author="Administrator" w:date="2015-12-30T19:32:4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差距，</w:t>
              </w:r>
            </w:ins>
            <w:ins w:id="337" w:author="Administrator" w:date="2015-12-30T19:32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还</w:t>
              </w:r>
            </w:ins>
            <w:ins w:id="338" w:author="Administrator" w:date="2015-12-30T19:32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存在</w:t>
              </w:r>
            </w:ins>
            <w:ins w:id="339" w:author="Administrator" w:date="2015-12-30T19:33:0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分析</w:t>
              </w:r>
            </w:ins>
            <w:ins w:id="340" w:author="Administrator" w:date="2015-12-30T19:33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问题</w:t>
              </w:r>
            </w:ins>
            <w:ins w:id="341" w:author="Administrator" w:date="2015-12-30T19:33:0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不够</w:t>
              </w:r>
            </w:ins>
            <w:ins w:id="342" w:author="Administrator" w:date="2015-12-30T19:33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全面</w:t>
              </w:r>
            </w:ins>
            <w:ins w:id="343" w:author="Administrator" w:date="2015-12-30T19:33:0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344" w:author="Administrator" w:date="2015-12-30T19:34:3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处理</w:t>
              </w:r>
            </w:ins>
            <w:ins w:id="345" w:author="Administrator" w:date="2015-12-30T19:34:3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问题</w:t>
              </w:r>
            </w:ins>
            <w:ins w:id="346" w:author="Administrator" w:date="2015-12-30T19:34:3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不够</w:t>
              </w:r>
            </w:ins>
          </w:p>
          <w:p>
            <w:pPr>
              <w:spacing w:line="500" w:lineRule="exact"/>
              <w:ind w:right="-315" w:rightChars="-150" w:firstLine="0" w:firstLineChars="0"/>
              <w:rPr>
                <w:ins w:id="348" w:author="Administrator" w:date="2015-12-30T19:35:51Z"/>
                <w:rFonts w:hint="eastAsia" w:eastAsia="仿宋_GB2312"/>
                <w:b/>
                <w:sz w:val="28"/>
                <w:lang w:val="en-US" w:eastAsia="zh-CN"/>
              </w:rPr>
              <w:pPrChange w:id="347" w:author="Administrator" w:date="2015-12-30T19:32:4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349" w:author="Administrator" w:date="2015-12-30T19:34:3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果断</w:t>
              </w:r>
            </w:ins>
            <w:ins w:id="350" w:author="Administrator" w:date="2015-12-30T19:34:1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等</w:t>
              </w:r>
            </w:ins>
            <w:ins w:id="351" w:author="Administrator" w:date="2015-12-30T19:34:4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不足，</w:t>
              </w:r>
            </w:ins>
            <w:ins w:id="352" w:author="Administrator" w:date="2015-12-30T19:34:48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今后</w:t>
              </w:r>
            </w:ins>
            <w:ins w:id="353" w:author="Administrator" w:date="2015-12-30T19:34:5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我将</w:t>
              </w:r>
            </w:ins>
            <w:ins w:id="354" w:author="Administrator" w:date="2015-12-30T19:34:5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更加</w:t>
              </w:r>
            </w:ins>
            <w:ins w:id="355" w:author="Administrator" w:date="2015-12-30T19:34:5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努力</w:t>
              </w:r>
            </w:ins>
            <w:ins w:id="356" w:author="Administrator" w:date="2015-12-30T19:34:5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357" w:author="Administrator" w:date="2015-12-30T19:35:0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让</w:t>
              </w:r>
            </w:ins>
            <w:ins w:id="358" w:author="Administrator" w:date="2015-12-30T19:35:0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自己</w:t>
              </w:r>
            </w:ins>
            <w:ins w:id="359" w:author="Administrator" w:date="2015-12-30T19:35:0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360" w:author="Administrator" w:date="2015-12-30T19:35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党性</w:t>
              </w:r>
            </w:ins>
            <w:ins w:id="361" w:author="Administrator" w:date="2015-12-30T19:35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修养</w:t>
              </w:r>
            </w:ins>
            <w:ins w:id="362" w:author="Administrator" w:date="2015-12-30T19:35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不</w:t>
              </w:r>
            </w:ins>
            <w:ins w:id="363" w:author="Administrator" w:date="2015-12-30T19:35:1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断</w:t>
              </w:r>
            </w:ins>
            <w:ins w:id="364" w:author="Administrator" w:date="2015-12-30T19:35:1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提高，</w:t>
              </w:r>
            </w:ins>
            <w:ins w:id="365" w:author="Administrator" w:date="2015-12-30T19:35:1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工</w:t>
              </w:r>
            </w:ins>
            <w:ins w:id="366" w:author="Administrator" w:date="2015-12-30T19:35:2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作</w:t>
              </w:r>
            </w:ins>
          </w:p>
          <w:p>
            <w:pPr>
              <w:spacing w:line="500" w:lineRule="exact"/>
              <w:ind w:right="-315" w:rightChars="-150" w:firstLine="0" w:firstLineChars="0"/>
              <w:rPr>
                <w:rFonts w:hint="eastAsia" w:eastAsia="仿宋_GB2312"/>
                <w:b/>
                <w:sz w:val="28"/>
                <w:lang w:val="en-US" w:eastAsia="zh-CN"/>
              </w:rPr>
              <w:pPrChange w:id="367" w:author="Administrator" w:date="2015-12-30T19:32:40Z">
                <w:pPr>
                  <w:spacing w:line="500" w:lineRule="exact"/>
                  <w:ind w:right="-315" w:rightChars="-150" w:firstLine="560" w:firstLineChars="200"/>
                </w:pPr>
              </w:pPrChange>
            </w:pPr>
            <w:ins w:id="368" w:author="Administrator" w:date="2015-12-30T19:35:23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能力</w:t>
              </w:r>
            </w:ins>
            <w:ins w:id="369" w:author="Administrator" w:date="2015-12-30T19:35:2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不断</w:t>
              </w:r>
            </w:ins>
            <w:ins w:id="370" w:author="Administrator" w:date="2015-12-30T19:35:2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加强</w:t>
              </w:r>
            </w:ins>
            <w:ins w:id="371" w:author="Administrator" w:date="2015-12-30T19:35:27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，</w:t>
              </w:r>
            </w:ins>
            <w:ins w:id="372" w:author="Administrator" w:date="2015-12-30T19:36:0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为</w:t>
              </w:r>
            </w:ins>
            <w:ins w:id="373" w:author="Administrator" w:date="2015-12-30T19:36:0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电厂</w:t>
              </w:r>
            </w:ins>
            <w:ins w:id="374" w:author="Administrator" w:date="2015-12-30T19:36:0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早日</w:t>
              </w:r>
            </w:ins>
            <w:ins w:id="375" w:author="Administrator" w:date="2015-12-30T19:36:09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投产</w:t>
              </w:r>
            </w:ins>
            <w:ins w:id="376" w:author="Administrator" w:date="2015-12-30T19:36:10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贡献</w:t>
              </w:r>
            </w:ins>
            <w:ins w:id="377" w:author="Administrator" w:date="2015-12-30T19:36:11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自己</w:t>
              </w:r>
            </w:ins>
            <w:ins w:id="378" w:author="Administrator" w:date="2015-12-30T19:36:12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的</w:t>
              </w:r>
            </w:ins>
            <w:ins w:id="379" w:author="Administrator" w:date="2015-12-30T19:36:15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力量。</w:t>
              </w:r>
            </w:ins>
          </w:p>
          <w:p>
            <w:pPr>
              <w:spacing w:line="50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  <w:p>
            <w:pPr>
              <w:spacing w:line="50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2420" w:type="dxa"/>
            <w:gridSpan w:val="3"/>
            <w:vAlign w:val="center"/>
          </w:tcPr>
          <w:p>
            <w:pPr>
              <w:spacing w:line="540" w:lineRule="exact"/>
              <w:ind w:right="-315" w:rightChars="-150" w:firstLine="281" w:firstLineChars="10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党员自我认格</w:t>
            </w:r>
          </w:p>
        </w:tc>
        <w:tc>
          <w:tcPr>
            <w:tcW w:w="6698" w:type="dxa"/>
            <w:gridSpan w:val="8"/>
          </w:tcPr>
          <w:p>
            <w:pPr>
              <w:widowControl/>
              <w:spacing w:line="320" w:lineRule="exact"/>
              <w:jc w:val="left"/>
              <w:rPr>
                <w:rFonts w:hint="eastAsia" w:eastAsia="仿宋_GB2312"/>
                <w:b/>
                <w:sz w:val="28"/>
                <w:lang w:val="en-US" w:eastAsia="zh-CN"/>
              </w:rPr>
            </w:pPr>
            <w:ins w:id="380" w:author="Administrator" w:date="2015-12-29T22:05:14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 xml:space="preserve"> </w:t>
              </w:r>
            </w:ins>
            <w:ins w:id="381" w:author="Administrator" w:date="2015-12-29T22:05:16Z">
              <w:r>
                <w:rPr>
                  <w:rFonts w:hint="eastAsia" w:eastAsia="仿宋_GB2312"/>
                  <w:b/>
                  <w:sz w:val="28"/>
                  <w:lang w:val="en-US" w:eastAsia="zh-CN"/>
                </w:rPr>
                <w:t>合格</w:t>
              </w:r>
            </w:ins>
          </w:p>
          <w:p>
            <w:pPr>
              <w:spacing w:line="320" w:lineRule="exact"/>
              <w:ind w:right="-315" w:rightChars="-150"/>
              <w:rPr>
                <w:rFonts w:eastAsia="仿宋_GB2312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55" w:type="dxa"/>
            <w:gridSpan w:val="2"/>
            <w:vAlign w:val="center"/>
          </w:tcPr>
          <w:p>
            <w:pPr>
              <w:widowControl/>
              <w:spacing w:line="5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党小组</w:t>
            </w:r>
          </w:p>
          <w:p>
            <w:pPr>
              <w:spacing w:line="540" w:lineRule="exact"/>
              <w:ind w:right="-315" w:rightChars="-150" w:firstLine="98" w:firstLineChars="35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意见</w:t>
            </w:r>
          </w:p>
        </w:tc>
        <w:tc>
          <w:tcPr>
            <w:tcW w:w="3063" w:type="dxa"/>
            <w:gridSpan w:val="5"/>
            <w:vAlign w:val="center"/>
          </w:tcPr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b/>
                <w:sz w:val="24"/>
              </w:rPr>
            </w:pP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b/>
                <w:sz w:val="24"/>
              </w:rPr>
            </w:pPr>
          </w:p>
          <w:p>
            <w:pPr>
              <w:spacing w:line="340" w:lineRule="exact"/>
              <w:ind w:right="-315" w:rightChars="-150"/>
              <w:rPr>
                <w:rFonts w:eastAsia="仿宋_GB2312"/>
                <w:b/>
                <w:sz w:val="24"/>
              </w:rPr>
            </w:pPr>
          </w:p>
          <w:p>
            <w:pPr>
              <w:spacing w:line="340" w:lineRule="exact"/>
              <w:ind w:right="-315" w:rightChars="-150" w:firstLine="960" w:firstLineChars="40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 w:firstLine="960" w:firstLineChars="40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 w:firstLine="720" w:firstLineChars="30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党小组长：</w:t>
            </w: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 w:firstLine="960" w:firstLineChars="40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hint="eastAsia" w:eastAsia="仿宋_GB2312"/>
                <w:sz w:val="24"/>
              </w:rPr>
              <w:t xml:space="preserve"> 年  月  日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党支部</w:t>
            </w:r>
          </w:p>
          <w:p>
            <w:pPr>
              <w:spacing w:line="540" w:lineRule="exact"/>
              <w:ind w:right="-315" w:rightChars="-150" w:firstLine="141" w:firstLineChars="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意见</w:t>
            </w:r>
          </w:p>
        </w:tc>
        <w:tc>
          <w:tcPr>
            <w:tcW w:w="3754" w:type="dxa"/>
            <w:gridSpan w:val="2"/>
            <w:vAlign w:val="center"/>
          </w:tcPr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 w:firstLine="1200" w:firstLineChars="50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党支部书记：</w:t>
            </w:r>
          </w:p>
          <w:p>
            <w:pPr>
              <w:spacing w:line="340" w:lineRule="exact"/>
              <w:ind w:right="-315" w:rightChars="-150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340" w:lineRule="exact"/>
              <w:ind w:right="-315" w:rightChars="-150" w:firstLine="2280" w:firstLineChars="9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118" w:type="dxa"/>
            <w:gridSpan w:val="11"/>
            <w:vAlign w:val="center"/>
          </w:tcPr>
          <w:p>
            <w:pPr>
              <w:spacing w:line="540" w:lineRule="exact"/>
              <w:ind w:right="-315" w:rightChars="-150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b/>
                <w:sz w:val="28"/>
              </w:rPr>
              <w:t>上级党组织审批意见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5" w:hRule="atLeast"/>
          <w:jc w:val="center"/>
        </w:trPr>
        <w:tc>
          <w:tcPr>
            <w:tcW w:w="9118" w:type="dxa"/>
            <w:gridSpan w:val="11"/>
            <w:vAlign w:val="center"/>
          </w:tcPr>
          <w:p>
            <w:pPr>
              <w:widowControl/>
              <w:spacing w:line="540" w:lineRule="exact"/>
              <w:jc w:val="left"/>
              <w:rPr>
                <w:rFonts w:eastAsia="仿宋_GB2312"/>
                <w:b/>
                <w:sz w:val="28"/>
              </w:rPr>
            </w:pPr>
          </w:p>
          <w:p>
            <w:pPr>
              <w:widowControl/>
              <w:spacing w:line="360" w:lineRule="exact"/>
              <w:ind w:firstLine="5640" w:firstLineChars="2350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党（工）委</w:t>
            </w:r>
          </w:p>
          <w:p>
            <w:pPr>
              <w:widowControl/>
              <w:spacing w:line="360" w:lineRule="exact"/>
              <w:ind w:firstLine="5880" w:firstLineChars="2450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盖 章</w:t>
            </w:r>
          </w:p>
          <w:p>
            <w:pPr>
              <w:spacing w:line="540" w:lineRule="exact"/>
              <w:ind w:right="-315" w:rightChars="-150"/>
              <w:rPr>
                <w:rFonts w:eastAsia="仿宋_GB2312"/>
                <w:b/>
                <w:sz w:val="28"/>
              </w:rPr>
            </w:pPr>
            <w:r>
              <w:rPr>
                <w:rFonts w:hint="eastAsia" w:eastAsia="仿宋_GB2312"/>
                <w:sz w:val="24"/>
              </w:rPr>
              <w:t xml:space="preserve">                                                        年  月  日</w:t>
            </w:r>
          </w:p>
        </w:tc>
      </w:tr>
    </w:tbl>
    <w:p>
      <w:pPr>
        <w:spacing w:line="300" w:lineRule="exact"/>
        <w:ind w:right="-315" w:rightChars="-150"/>
        <w:jc w:val="center"/>
        <w:rPr>
          <w:rFonts w:eastAsia="黑体"/>
          <w:sz w:val="28"/>
        </w:rPr>
      </w:pPr>
    </w:p>
    <w:p>
      <w:pPr>
        <w:spacing w:line="300" w:lineRule="exact"/>
        <w:ind w:right="-315" w:rightChars="-150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说   明</w:t>
      </w:r>
    </w:p>
    <w:p>
      <w:pPr>
        <w:spacing w:line="340" w:lineRule="exact"/>
        <w:ind w:right="-315" w:rightChars="-150"/>
        <w:rPr>
          <w:rFonts w:ascii="仿宋_GB2312" w:eastAsia="仿宋_GB2312"/>
          <w:w w:val="90"/>
          <w:sz w:val="24"/>
        </w:rPr>
      </w:pPr>
      <w:r>
        <w:rPr>
          <w:rFonts w:hint="eastAsia" w:ascii="仿宋_GB2312" w:eastAsia="仿宋_GB2312"/>
          <w:w w:val="90"/>
          <w:sz w:val="24"/>
        </w:rPr>
        <w:t>1</w:t>
      </w:r>
      <w:r>
        <w:rPr>
          <w:rFonts w:hint="eastAsia"/>
        </w:rPr>
        <w:t>．</w:t>
      </w:r>
      <w:r>
        <w:rPr>
          <w:rFonts w:hint="eastAsia" w:ascii="仿宋_GB2312" w:eastAsia="仿宋_GB2312"/>
          <w:w w:val="90"/>
          <w:sz w:val="24"/>
        </w:rPr>
        <w:t>“党员个人小结”：要全面真实地反映党员在工作、学习、生活等方面的情况。</w:t>
      </w:r>
    </w:p>
    <w:p>
      <w:pPr>
        <w:spacing w:line="340" w:lineRule="exact"/>
        <w:ind w:right="-315" w:rightChars="-150"/>
        <w:rPr>
          <w:rFonts w:ascii="仿宋_GB2312" w:eastAsia="仿宋_GB2312"/>
          <w:w w:val="90"/>
          <w:sz w:val="24"/>
        </w:rPr>
      </w:pPr>
      <w:r>
        <w:rPr>
          <w:rFonts w:hint="eastAsia" w:ascii="仿宋_GB2312" w:eastAsia="仿宋_GB2312"/>
          <w:w w:val="90"/>
          <w:sz w:val="24"/>
        </w:rPr>
        <w:t>2</w:t>
      </w:r>
      <w:r>
        <w:rPr>
          <w:rFonts w:hint="eastAsia"/>
        </w:rPr>
        <w:t>．</w:t>
      </w:r>
      <w:r>
        <w:rPr>
          <w:rFonts w:hint="eastAsia" w:ascii="仿宋_GB2312" w:eastAsia="仿宋_GB2312"/>
          <w:w w:val="90"/>
          <w:sz w:val="24"/>
        </w:rPr>
        <w:t>“党员自我认格”：分为优秀、合格、基本不合格和不合格。</w:t>
      </w:r>
    </w:p>
    <w:p>
      <w:pPr>
        <w:spacing w:line="340" w:lineRule="exact"/>
        <w:ind w:left="431" w:right="-315" w:rightChars="-150" w:hanging="431" w:hangingChars="200"/>
        <w:rPr>
          <w:rFonts w:ascii="仿宋_GB2312" w:eastAsia="仿宋_GB2312"/>
          <w:w w:val="90"/>
          <w:sz w:val="24"/>
        </w:rPr>
      </w:pPr>
      <w:r>
        <w:rPr>
          <w:rFonts w:hint="eastAsia" w:ascii="仿宋_GB2312" w:eastAsia="仿宋_GB2312"/>
          <w:w w:val="90"/>
          <w:sz w:val="24"/>
        </w:rPr>
        <w:t>3</w:t>
      </w:r>
      <w:r>
        <w:rPr>
          <w:rFonts w:hint="eastAsia"/>
        </w:rPr>
        <w:t>．</w:t>
      </w:r>
      <w:r>
        <w:rPr>
          <w:rFonts w:hint="eastAsia" w:ascii="仿宋_GB2312" w:eastAsia="仿宋_GB2312"/>
          <w:w w:val="90"/>
          <w:sz w:val="24"/>
        </w:rPr>
        <w:t>“党支部意见”系指支委会在党内民主评议和党内外群众测评的基础上，进行分析与综合所形成的、并向支部大会报告过的定格意见。</w:t>
      </w:r>
    </w:p>
    <w:p>
      <w:pPr>
        <w:spacing w:line="340" w:lineRule="exact"/>
        <w:ind w:left="431" w:right="-315" w:rightChars="-150" w:hanging="431" w:hangingChars="200"/>
        <w:rPr>
          <w:rFonts w:ascii="仿宋_GB2312" w:eastAsia="仿宋_GB2312"/>
          <w:w w:val="90"/>
          <w:sz w:val="24"/>
        </w:rPr>
      </w:pPr>
      <w:r>
        <w:rPr>
          <w:rFonts w:hint="eastAsia" w:ascii="仿宋_GB2312" w:eastAsia="仿宋_GB2312"/>
          <w:w w:val="90"/>
          <w:sz w:val="24"/>
        </w:rPr>
        <w:t>4</w:t>
      </w:r>
      <w:r>
        <w:rPr>
          <w:rFonts w:hint="eastAsia"/>
        </w:rPr>
        <w:t>．</w:t>
      </w:r>
      <w:r>
        <w:rPr>
          <w:rFonts w:hint="eastAsia" w:ascii="仿宋_GB2312" w:eastAsia="仿宋_GB2312"/>
          <w:w w:val="90"/>
          <w:sz w:val="24"/>
        </w:rPr>
        <w:t>“上级党组织审批意见”系指基层党的总支部、党委对被评定为优秀党员、基本不合格或不合格党员的审批意见。</w:t>
      </w:r>
    </w:p>
    <w:p>
      <w:pPr>
        <w:spacing w:line="340" w:lineRule="exact"/>
        <w:ind w:left="323" w:right="-315" w:rightChars="-150" w:hanging="323" w:hangingChars="15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w w:val="90"/>
          <w:sz w:val="24"/>
        </w:rPr>
        <w:t>5</w:t>
      </w:r>
      <w:r>
        <w:rPr>
          <w:rFonts w:hint="eastAsia"/>
        </w:rPr>
        <w:t>．</w:t>
      </w:r>
      <w:r>
        <w:rPr>
          <w:rFonts w:hint="eastAsia" w:ascii="仿宋_GB2312" w:eastAsia="仿宋_GB2312"/>
          <w:w w:val="90"/>
          <w:sz w:val="24"/>
        </w:rPr>
        <w:t>被支部大会讨论通过的优秀党员、基本不合格和不合格党员，要报上级党组织审批。凡被评为合格党员的，此表由所在支部保存，优秀、不合格党员民评表一式三份，党员所在支部、上级党（工）委、本人档案各一份。</w:t>
      </w: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159" w:h="15479"/>
      <w:pgMar w:top="1644" w:right="1418" w:bottom="1474" w:left="1418" w:header="851" w:footer="992" w:gutter="0"/>
      <w:cols w:space="425" w:num="1"/>
      <w:docGrid w:linePitch="593" w:charSpace="-28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libri Light">
    <w:altName w:val="Calibri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none" w:color="auto" w:sz="0" w:space="0"/>
      </w:pBdr>
      <w:pPrChange w:id="0" w:author="Microsoft" w:date="2015-12-29T20:59:00Z">
        <w:pPr>
          <w:pStyle w:val="4"/>
        </w:pPr>
      </w:pPrChange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74271">
    <w:nsid w:val="5683BD5F"/>
    <w:multiLevelType w:val="singleLevel"/>
    <w:tmpl w:val="5683BD5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1474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trackRevisions w:val="1"/>
  <w:documentProtection w:edit="trackedChanges" w:enforcement="1" w:cryptProviderType="rsaFull" w:cryptAlgorithmClass="hash" w:cryptAlgorithmType="typeAny" w:cryptAlgorithmSid="4" w:cryptSpinCount="100000" w:hash="aLlwz5YewtzK8gDMcMFrpQGqxyw=" w:salt="7QL2TfHwp44m9Jo/K5zsu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C6"/>
    <w:rsid w:val="00181FC6"/>
    <w:rsid w:val="002A3ECF"/>
    <w:rsid w:val="00343E25"/>
    <w:rsid w:val="00381FA6"/>
    <w:rsid w:val="004467D4"/>
    <w:rsid w:val="0046394D"/>
    <w:rsid w:val="00472FCA"/>
    <w:rsid w:val="00561E82"/>
    <w:rsid w:val="005D0269"/>
    <w:rsid w:val="0099789F"/>
    <w:rsid w:val="00AE647E"/>
    <w:rsid w:val="00B228B7"/>
    <w:rsid w:val="05F73ED5"/>
    <w:rsid w:val="0AFD1714"/>
    <w:rsid w:val="1B581F69"/>
    <w:rsid w:val="1F6A149A"/>
    <w:rsid w:val="2E6F71BF"/>
    <w:rsid w:val="38907859"/>
    <w:rsid w:val="4AE14CE5"/>
    <w:rsid w:val="533F3520"/>
    <w:rsid w:val="7149621A"/>
    <w:rsid w:val="766657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页脚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92</Words>
  <Characters>526</Characters>
  <Lines>4</Lines>
  <Paragraphs>1</Paragraphs>
  <ScaleCrop>false</ScaleCrop>
  <LinksUpToDate>false</LinksUpToDate>
  <CharactersWithSpaces>617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2015-12-29T12:59:00Z</dcterms:created>
  <dc:creator>林菁云</dc:creator>
  <cp:lastModifiedBy>Administrator</cp:lastModifiedBy>
  <dcterms:modified xsi:type="dcterms:W3CDTF">2015-12-30T11:36:56Z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